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Automatização dos processos de atendimento da clínica de Fonoaudiologia da FMUSP: com foco no setor de audiologia.</w:t>
      </w:r>
    </w:p>
    <w:p>
      <w:pPr>
        <w:spacing w:before="240"/>
        <w:ind w:firstLine="0"/>
      </w:pPr>
      <w:r>
        <w:t>Vinicius de Oliveira Mendes Lima, Manoel Mateus David Simão, Deivid Valença de Ara</w:t>
      </w:r>
      <w:r>
        <w:t>ú</w:t>
      </w:r>
      <w:bookmarkStart w:id="0" w:name="_GoBack"/>
      <w:bookmarkEnd w:id="0"/>
      <w:r>
        <w:t xml:space="preserve">jo, Leandro Chaves da Silva, Bruno Fernando Viana </w:t>
      </w:r>
      <w:ins w:id="7" w:author="Fabio Furia Silva" w:date="2019-02-03T18:34:00Z">
        <w:r>
          <w:rPr>
            <w:rStyle w:val="22"/>
            <w:b/>
          </w:rPr>
          <w:footnoteReference w:id="0"/>
        </w:r>
      </w:ins>
    </w:p>
    <w:p>
      <w:pPr>
        <w:spacing w:before="240"/>
        <w:jc w:val="center"/>
      </w:pPr>
      <w:r>
        <w:t>Faculdade Impacta de Tecnologia</w:t>
      </w:r>
    </w:p>
    <w:p>
      <w:pPr>
        <w:jc w:val="center"/>
      </w:pPr>
      <w:r>
        <w:t>São Paulo, SP, Brasil</w:t>
      </w:r>
    </w:p>
    <w:p>
      <w:pPr>
        <w:jc w:val="center"/>
      </w:pPr>
      <w:r>
        <w:rPr>
          <w:rFonts w:cs="Times"/>
          <w:sz w:val="24"/>
          <w:szCs w:val="24"/>
        </w:rPr>
        <w:t>30 de Agosto de 2019</w:t>
      </w:r>
    </w:p>
    <w:p>
      <w:pPr>
        <w:pStyle w:val="2"/>
        <w:keepNext/>
        <w:spacing w:before="240"/>
        <w:jc w:val="left"/>
      </w:pPr>
      <w:r>
        <w:t>Introdução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O Departamento de Fonoaudiologia da Faculdade de Medicina da USP realiza atendimentos SUS de todas as áreas da Fonoaudiologia. A Dra. Ivone Ferreira Lobo é uma das fonoaudiólogas responsáveis pela clínica de audiologia do Departamento e auxilia na realização de exames como BERA, Audiometria e  Processamento Auditivo Central.</w:t>
      </w:r>
    </w:p>
    <w:p>
      <w:pPr>
        <w:rPr>
          <w:highlight w:val="none"/>
        </w:rPr>
      </w:pPr>
      <w:r>
        <w:rPr>
          <w:highlight w:val="none"/>
        </w:rPr>
        <w:t>Todos os processos de registro de paciente e evolução de prontuários são realizados manualmente. A Dra. Ivone solicitou um sistema que automatize estes processos, desta forma os estagiários e os profissionais que realizam os exames na clínica irão acessar a plataforma, cadastrar o paciente, anexar exames realizados e realizar tarefas burocráticas, que hoje são realizadas manualmente, como por exemplo, a emissão da guia de pagamento que deve ser enviada ao SUS.</w:t>
      </w:r>
    </w:p>
    <w:p>
      <w:pPr>
        <w:pStyle w:val="3"/>
        <w:keepNext/>
        <w:spacing w:before="240"/>
        <w:jc w:val="left"/>
      </w:pPr>
      <w:r>
        <w:t>Apresentação do Problema</w:t>
      </w:r>
    </w:p>
    <w:p/>
    <w:p>
      <w:r>
        <w:t xml:space="preserve">O cliente atendido será a clínica de audiologia do Departamento de Fonoaudiologia da Faculdade de Medicina da USP, representado aqui pela Dra Ivone. A clínica realiza exames diagnósticos de audição pelo Sistema Único de Saúde (SUS). Por ser uma clínica escola ela é gerida pelas professoras titulares do curso de Fonoaudiologia. A Dra Ivone é a responsável pelos estagiários que atendem no setor de audiologia da clínica. </w:t>
      </w:r>
    </w:p>
    <w:p>
      <w:r>
        <w:t>Os pacientes atendidos na clínica são encaminhados de unidades de saúde e hospitais, as marcações são realizadas via telefone em um dia especifico do mês. Antes de atender cada paciente os estagiários devem localizar a ficha dele, localizada em gavetas em um armário; em seguida devem localizar o prontuário do paciente em outro armário. Após a realização dos exames todas as fichas e o prontuário devem ser devolvidos ao seus respectivos locais de origem. O problema deste processo é que ele demanda muito tempo tanto dos estagiários quanto dos fonoaudiólogos responsáveis pelo setor, pois se caso alguém guarde um cartão no local errado todo o processo pode ficar travado até que o cartão seja encontrado.</w:t>
      </w:r>
    </w:p>
    <w:p>
      <w:r>
        <w:t xml:space="preserve">Portanto o atual problema de preenchimento manual de cadastro de pacientes afeta os fonoaudiólogos e estagiários da </w:t>
      </w:r>
      <w:r>
        <w:t>clínica</w:t>
      </w:r>
      <w:r>
        <w:t xml:space="preserve"> de audiologia da FMUSP devido a sensação de tempo perdido</w:t>
      </w:r>
      <w:r>
        <w:t xml:space="preserve">. </w:t>
      </w:r>
    </w:p>
    <w:p/>
    <w:p/>
    <w:p/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type w:val="continuous"/>
      <w:pgSz w:w="11907" w:h="16840"/>
      <w:pgMar w:top="1418" w:right="1418" w:bottom="1418" w:left="1418" w:header="964" w:footer="964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2020603050405020304"/>
    <w:charset w:val="86"/>
    <w:family w:val="roman"/>
    <w:pitch w:val="default"/>
    <w:sig w:usb0="00000000" w:usb1="00000000" w:usb2="00000009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20772507"/>
      <w:docPartObj>
        <w:docPartGallery w:val="autotext"/>
      </w:docPartObj>
    </w:sdtPr>
    <w:sdtContent>
      <w:p>
        <w:pPr>
          <w:pStyle w:val="1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Proceedings of the XII SIBGRAPI (October 1999)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9"/>
      </w:pPr>
      <w:ins w:id="4" w:author="Fabio Furia Silva" w:date="2019-02-03T18:34:00Z">
        <w:r>
          <w:rPr>
            <w:rStyle w:val="22"/>
            <w:color w:val="auto"/>
          </w:rPr>
          <w:footnoteRef/>
        </w:r>
      </w:ins>
      <w:ins w:id="5" w:author="Fabio Furia Silva" w:date="2019-02-03T18:34:00Z">
        <w:r>
          <w:rPr>
            <w:color w:val="auto"/>
          </w:rPr>
          <w:t xml:space="preserve"> </w:t>
        </w:r>
      </w:ins>
      <w:r>
        <w:t>Os autores podem ser contactados respectivamente pelos seus correios eletrônicos: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</w:pP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begin"/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instrText xml:space="preserve"> HYPERLINK "mailto:vinicius.mendes@aluno.faculdadeimpacta.com.br" </w:instrTex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separate"/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t>vinicius.mendes@aluno.faculdadeimpacta.com.br</w: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end"/>
      </w:r>
      <w:r>
        <w:rPr>
          <w:rFonts w:ascii="Times New Roman" w:hAnsi="Times New Roman" w:eastAsia="Times" w:cs="Times"/>
          <w:color w:val="000000"/>
          <w:sz w:val="16"/>
          <w:szCs w:val="16"/>
          <w:lang w:val="pt-BR" w:eastAsia="zh-CN" w:bidi="ar-SA"/>
        </w:rPr>
        <w:t xml:space="preserve">, </w: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begin"/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instrText xml:space="preserve"> HYPERLINK "mailto:manoel.simao@aluno.faculdadeimpacta.com.br" </w:instrTex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separate"/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t>manoel.simao@aluno.faculdadeimpacta.com.br</w: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Times New Roman"/>
          <w:sz w:val="16"/>
          <w:szCs w:val="16"/>
          <w:lang w:val="en-US"/>
        </w:rPr>
      </w:pP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begin"/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instrText xml:space="preserve"> HYPERLINK "mailto:deivid.araujo@aluno.faculdadeimpacta.com.br" </w:instrTex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separate"/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t>deivid.araujo@aluno.faculdadeimpacta.com.br</w: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end"/>
      </w:r>
      <w:r>
        <w:rPr>
          <w:rFonts w:ascii="Times New Roman" w:hAnsi="Times New Roman" w:eastAsia="Times" w:cs="Times"/>
          <w:color w:val="000000"/>
          <w:sz w:val="16"/>
          <w:szCs w:val="16"/>
          <w:lang w:val="pt-BR" w:eastAsia="zh-CN" w:bidi="ar-SA"/>
        </w:rPr>
        <w:t xml:space="preserve">, </w: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begin"/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instrText xml:space="preserve"> HYPERLINK "mailto:leandro.silva@aluno.faculdadeimpacta.com.br" </w:instrTex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separate"/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t>leandro.silva@aluno.faculdadeimpacta.com.br</w: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end"/>
      </w:r>
      <w:r>
        <w:rPr>
          <w:rFonts w:ascii="Times New Roman" w:hAnsi="Times New Roman" w:eastAsia="Times" w:cs="Times"/>
          <w:color w:val="000000"/>
          <w:sz w:val="16"/>
          <w:szCs w:val="16"/>
          <w:lang w:val="pt-BR" w:eastAsia="zh-CN" w:bidi="ar-SA"/>
        </w:rPr>
        <w:t xml:space="preserve">, </w: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begin"/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instrText xml:space="preserve"> HYPERLINK "mailto:bruno.viana@aluno.faculdadeimpacta.com.br" </w:instrTex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separate"/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t>bruno.viana@aluno.faculdadeimpacta.com.br</w:t>
      </w:r>
      <w:r>
        <w:rPr>
          <w:rFonts w:ascii="Times New Roman" w:hAnsi="Times New Roman" w:eastAsia="Times" w:cs="Times"/>
          <w:color w:val="000000"/>
          <w:sz w:val="16"/>
          <w:szCs w:val="16"/>
          <w:lang w:val="en-US" w:eastAsia="zh-CN" w:bidi="ar-SA"/>
        </w:rPr>
        <w:fldChar w:fldCharType="end"/>
      </w:r>
      <w:r>
        <w:rPr>
          <w:rFonts w:ascii="Times New Roman" w:hAnsi="Times New Roman" w:eastAsia="Times" w:cs="Times"/>
          <w:color w:val="000000"/>
          <w:sz w:val="16"/>
          <w:szCs w:val="16"/>
          <w:lang w:val="pt-BR" w:eastAsia="zh-CN" w:bidi="ar-S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ins w:id="6" w:author="Fabio Furia Silva" w:date="2019-02-03T18:10:00Z">
      <w:r>
        <w:rPr/>
        <w:tab/>
      </w:r>
    </w:ins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fldChar w:fldCharType="begin"/>
    </w:r>
    <w:r>
      <w:instrText xml:space="preserve">PAGE</w:instrText>
    </w:r>
    <w:r>
      <w:fldChar w:fldCharType="end"/>
    </w:r>
  </w:p>
  <w:p>
    <w:r>
      <w:t>S. Sandri, J. Stolfi, L.Velho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743ED"/>
    <w:multiLevelType w:val="multilevel"/>
    <w:tmpl w:val="576743E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abio Furia Silva">
    <w15:presenceInfo w15:providerId="None" w15:userId="Fabio Furia Sil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5B"/>
    <w:rsid w:val="00056102"/>
    <w:rsid w:val="00066F18"/>
    <w:rsid w:val="000864B3"/>
    <w:rsid w:val="000A09FD"/>
    <w:rsid w:val="000B29CC"/>
    <w:rsid w:val="000B4E5F"/>
    <w:rsid w:val="000E56BD"/>
    <w:rsid w:val="000F3F53"/>
    <w:rsid w:val="00115DE3"/>
    <w:rsid w:val="00131EA8"/>
    <w:rsid w:val="0013288F"/>
    <w:rsid w:val="0014283A"/>
    <w:rsid w:val="00155484"/>
    <w:rsid w:val="00170E29"/>
    <w:rsid w:val="0018491B"/>
    <w:rsid w:val="001A3840"/>
    <w:rsid w:val="001B2A6F"/>
    <w:rsid w:val="00210FF6"/>
    <w:rsid w:val="00216F22"/>
    <w:rsid w:val="0026371D"/>
    <w:rsid w:val="00273DF7"/>
    <w:rsid w:val="00281235"/>
    <w:rsid w:val="002A3633"/>
    <w:rsid w:val="002A767B"/>
    <w:rsid w:val="00337E90"/>
    <w:rsid w:val="00340419"/>
    <w:rsid w:val="0036325E"/>
    <w:rsid w:val="003707ED"/>
    <w:rsid w:val="003A2663"/>
    <w:rsid w:val="003B2043"/>
    <w:rsid w:val="003F13EA"/>
    <w:rsid w:val="0041736B"/>
    <w:rsid w:val="00422E1C"/>
    <w:rsid w:val="004278AB"/>
    <w:rsid w:val="004318CC"/>
    <w:rsid w:val="00432CFA"/>
    <w:rsid w:val="00433FC6"/>
    <w:rsid w:val="00443A26"/>
    <w:rsid w:val="004451B6"/>
    <w:rsid w:val="004638CD"/>
    <w:rsid w:val="00474282"/>
    <w:rsid w:val="00484032"/>
    <w:rsid w:val="004849CB"/>
    <w:rsid w:val="0048721D"/>
    <w:rsid w:val="00495444"/>
    <w:rsid w:val="004A7686"/>
    <w:rsid w:val="004C285B"/>
    <w:rsid w:val="004C787F"/>
    <w:rsid w:val="004E4602"/>
    <w:rsid w:val="00511456"/>
    <w:rsid w:val="00516551"/>
    <w:rsid w:val="005336FF"/>
    <w:rsid w:val="005402C8"/>
    <w:rsid w:val="005574A0"/>
    <w:rsid w:val="00570947"/>
    <w:rsid w:val="00584FEC"/>
    <w:rsid w:val="005C09E5"/>
    <w:rsid w:val="005D7AB0"/>
    <w:rsid w:val="0060772E"/>
    <w:rsid w:val="006115AC"/>
    <w:rsid w:val="00617B12"/>
    <w:rsid w:val="00623B99"/>
    <w:rsid w:val="00627156"/>
    <w:rsid w:val="00645D5F"/>
    <w:rsid w:val="00646DFB"/>
    <w:rsid w:val="00647DB9"/>
    <w:rsid w:val="006618F9"/>
    <w:rsid w:val="006712C2"/>
    <w:rsid w:val="00675EC3"/>
    <w:rsid w:val="006833C6"/>
    <w:rsid w:val="006837B6"/>
    <w:rsid w:val="006B3F23"/>
    <w:rsid w:val="006E57ED"/>
    <w:rsid w:val="006E7B8E"/>
    <w:rsid w:val="006F4A60"/>
    <w:rsid w:val="007025CF"/>
    <w:rsid w:val="007222FB"/>
    <w:rsid w:val="00737DF1"/>
    <w:rsid w:val="007704B4"/>
    <w:rsid w:val="00785811"/>
    <w:rsid w:val="007D7562"/>
    <w:rsid w:val="007E7258"/>
    <w:rsid w:val="00812DEF"/>
    <w:rsid w:val="00820E0B"/>
    <w:rsid w:val="00825BE3"/>
    <w:rsid w:val="00841332"/>
    <w:rsid w:val="008479D8"/>
    <w:rsid w:val="00893399"/>
    <w:rsid w:val="008A2C64"/>
    <w:rsid w:val="008D371C"/>
    <w:rsid w:val="008E3029"/>
    <w:rsid w:val="009045D9"/>
    <w:rsid w:val="0095145B"/>
    <w:rsid w:val="00957C13"/>
    <w:rsid w:val="00976466"/>
    <w:rsid w:val="00984C8B"/>
    <w:rsid w:val="00993BF3"/>
    <w:rsid w:val="009944F6"/>
    <w:rsid w:val="009C3785"/>
    <w:rsid w:val="00A0257E"/>
    <w:rsid w:val="00A0516C"/>
    <w:rsid w:val="00A221FE"/>
    <w:rsid w:val="00A263DA"/>
    <w:rsid w:val="00A63F43"/>
    <w:rsid w:val="00A83A61"/>
    <w:rsid w:val="00AB18BC"/>
    <w:rsid w:val="00AB29B4"/>
    <w:rsid w:val="00AB2F2A"/>
    <w:rsid w:val="00AE6D5B"/>
    <w:rsid w:val="00B52025"/>
    <w:rsid w:val="00B54FE9"/>
    <w:rsid w:val="00B72F49"/>
    <w:rsid w:val="00B82CF0"/>
    <w:rsid w:val="00B93221"/>
    <w:rsid w:val="00BB005A"/>
    <w:rsid w:val="00BC3032"/>
    <w:rsid w:val="00BD77C9"/>
    <w:rsid w:val="00BF0927"/>
    <w:rsid w:val="00BF6576"/>
    <w:rsid w:val="00C30F6B"/>
    <w:rsid w:val="00C44DE3"/>
    <w:rsid w:val="00C506BE"/>
    <w:rsid w:val="00C5495F"/>
    <w:rsid w:val="00C65167"/>
    <w:rsid w:val="00C868E9"/>
    <w:rsid w:val="00CB4013"/>
    <w:rsid w:val="00CB7B92"/>
    <w:rsid w:val="00CE5A30"/>
    <w:rsid w:val="00D23ACF"/>
    <w:rsid w:val="00D24B9A"/>
    <w:rsid w:val="00D31AF2"/>
    <w:rsid w:val="00D322D7"/>
    <w:rsid w:val="00D35076"/>
    <w:rsid w:val="00D56D7A"/>
    <w:rsid w:val="00D57419"/>
    <w:rsid w:val="00D91384"/>
    <w:rsid w:val="00D969A6"/>
    <w:rsid w:val="00DF2E08"/>
    <w:rsid w:val="00E37A42"/>
    <w:rsid w:val="00E44C56"/>
    <w:rsid w:val="00E513F8"/>
    <w:rsid w:val="00E641A0"/>
    <w:rsid w:val="00E70D09"/>
    <w:rsid w:val="00E74309"/>
    <w:rsid w:val="00EB7118"/>
    <w:rsid w:val="00ED5808"/>
    <w:rsid w:val="00ED6770"/>
    <w:rsid w:val="00ED7839"/>
    <w:rsid w:val="00EE6FE3"/>
    <w:rsid w:val="00EF0B12"/>
    <w:rsid w:val="00F00678"/>
    <w:rsid w:val="00F03AE6"/>
    <w:rsid w:val="00F0524A"/>
    <w:rsid w:val="00F109AA"/>
    <w:rsid w:val="00F10A4B"/>
    <w:rsid w:val="00F21A09"/>
    <w:rsid w:val="00F23883"/>
    <w:rsid w:val="00F42324"/>
    <w:rsid w:val="00F506F5"/>
    <w:rsid w:val="00F51EF9"/>
    <w:rsid w:val="00F6251E"/>
    <w:rsid w:val="00F70712"/>
    <w:rsid w:val="00F802C3"/>
    <w:rsid w:val="00F81013"/>
    <w:rsid w:val="00FA379E"/>
    <w:rsid w:val="00FB6178"/>
    <w:rsid w:val="00FB7F4A"/>
    <w:rsid w:val="0D5F14BE"/>
    <w:rsid w:val="2F17ED21"/>
    <w:rsid w:val="3CE43914"/>
    <w:rsid w:val="3F3FA285"/>
    <w:rsid w:val="57FB9F00"/>
    <w:rsid w:val="5EB7495A"/>
    <w:rsid w:val="5FFF7AF4"/>
    <w:rsid w:val="67E17B01"/>
    <w:rsid w:val="707F4401"/>
    <w:rsid w:val="76EB9A14"/>
    <w:rsid w:val="77DF2195"/>
    <w:rsid w:val="77FFA0BD"/>
    <w:rsid w:val="7CBB1279"/>
    <w:rsid w:val="7DD76424"/>
    <w:rsid w:val="7DFE16EA"/>
    <w:rsid w:val="A927EF09"/>
    <w:rsid w:val="AEFF6992"/>
    <w:rsid w:val="BE3B3DF2"/>
    <w:rsid w:val="CFEFF45F"/>
    <w:rsid w:val="DFFF1B68"/>
    <w:rsid w:val="F5FA8F84"/>
    <w:rsid w:val="F7BB5140"/>
    <w:rsid w:val="F7BF0039"/>
    <w:rsid w:val="F7CBC391"/>
    <w:rsid w:val="F7F80CAF"/>
    <w:rsid w:val="FBC2915C"/>
    <w:rsid w:val="FBF75626"/>
    <w:rsid w:val="FCFDFE43"/>
    <w:rsid w:val="FCFF166A"/>
    <w:rsid w:val="FD7782B2"/>
    <w:rsid w:val="FDFFF8E1"/>
    <w:rsid w:val="FEED05A5"/>
    <w:rsid w:val="FF79EB1D"/>
    <w:rsid w:val="FFBA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720"/>
      </w:tabs>
      <w:spacing w:before="0"/>
      <w:ind w:firstLine="567"/>
      <w:jc w:val="both"/>
    </w:pPr>
    <w:rPr>
      <w:rFonts w:ascii="Times New Roman" w:hAnsi="Times New Roman" w:eastAsia="Times" w:cs="Times"/>
      <w:color w:val="00000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60" w:after="120"/>
      <w:outlineLvl w:val="0"/>
    </w:pPr>
    <w:rPr>
      <w:b/>
      <w:sz w:val="32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28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0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28"/>
    <w:unhideWhenUsed/>
    <w:uiPriority w:val="99"/>
    <w:rPr>
      <w:sz w:val="20"/>
      <w:szCs w:val="20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  <w:jc w:val="center"/>
      <w:pPrChange w:id="0" w:author="Fabio Furia Silva" w:date="2019-02-03T18:29:00Z">
        <w:pPr>
          <w:keepNext/>
          <w:keepLines/>
          <w:p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between w:val="none" w:color="auto" w:sz="0" w:space="0"/>
          </w:pBdr>
          <w:spacing w:before="480" w:after="120"/>
          <w:jc w:val="both"/>
        </w:pPr>
      </w:pPrChange>
    </w:pPr>
    <w:rPr>
      <w:rFonts w:eastAsia="Times"/>
      <w:b/>
      <w:color w:val="000000" w:themeColor="text1"/>
      <w:sz w:val="32"/>
      <w:szCs w:val="72"/>
      <w:rPrChange w:id="1" w:author="Fabio Furia Silva" w:date="2019-02-03T18:29:00Z">
        <w:rPr>
          <w:rFonts w:eastAsia="Times" w:cs="Times"/>
          <w:b/>
          <w:color w:val="000000"/>
          <w:sz w:val="48"/>
          <w:szCs w:val="72"/>
          <w:lang w:val="pt-BR" w:eastAsia="pt-BR" w:bidi="ar-SA"/>
        </w:rPr>
      </w:rPrChange>
      <w14:textFill>
        <w14:solidFill>
          <w14:schemeClr w14:val="tx1"/>
        </w14:solidFill>
      </w14:textFill>
    </w:rPr>
  </w:style>
  <w:style w:type="paragraph" w:styleId="13">
    <w:name w:val="header"/>
    <w:basedOn w:val="1"/>
    <w:link w:val="27"/>
    <w:unhideWhenUsed/>
    <w:uiPriority w:val="99"/>
    <w:pPr>
      <w:tabs>
        <w:tab w:val="center" w:pos="4252"/>
        <w:tab w:val="right" w:pos="8504"/>
        <w:tab w:val="clear" w:pos="720"/>
      </w:tabs>
    </w:pPr>
  </w:style>
  <w:style w:type="paragraph" w:styleId="14">
    <w:name w:val="annotation subject"/>
    <w:basedOn w:val="11"/>
    <w:next w:val="11"/>
    <w:link w:val="29"/>
    <w:semiHidden/>
    <w:unhideWhenUsed/>
    <w:uiPriority w:val="99"/>
    <w:rPr>
      <w:b/>
      <w:bCs/>
    </w:rPr>
  </w:style>
  <w:style w:type="paragraph" w:styleId="15">
    <w:name w:val="footer"/>
    <w:basedOn w:val="1"/>
    <w:link w:val="26"/>
    <w:unhideWhenUsed/>
    <w:uiPriority w:val="99"/>
    <w:pPr>
      <w:tabs>
        <w:tab w:val="center" w:pos="4252"/>
        <w:tab w:val="right" w:pos="8504"/>
        <w:tab w:val="clear" w:pos="720"/>
      </w:tabs>
    </w:pPr>
  </w:style>
  <w:style w:type="paragraph" w:styleId="16">
    <w:name w:val="caption"/>
    <w:basedOn w:val="1"/>
    <w:next w:val="1"/>
    <w:link w:val="39"/>
    <w:unhideWhenUsed/>
    <w:qFormat/>
    <w:uiPriority w:val="35"/>
    <w:pPr>
      <w:spacing w:after="120"/>
      <w:ind w:firstLine="0"/>
    </w:pPr>
    <w:rPr>
      <w:b/>
      <w:iCs/>
      <w:color w:val="auto"/>
      <w:sz w:val="20"/>
      <w:szCs w:val="18"/>
    </w:rPr>
  </w:style>
  <w:style w:type="paragraph" w:styleId="17">
    <w:name w:val="Balloon Text"/>
    <w:basedOn w:val="1"/>
    <w:link w:val="30"/>
    <w:semiHidden/>
    <w:unhideWhenUsed/>
    <w:uiPriority w:val="99"/>
    <w:rPr>
      <w:rFonts w:ascii="Segoe UI" w:hAnsi="Segoe UI" w:cs="Segoe UI"/>
      <w:sz w:val="22"/>
      <w:szCs w:val="18"/>
    </w:rPr>
  </w:style>
  <w:style w:type="paragraph" w:styleId="18">
    <w:name w:val="Subtitle"/>
    <w:basedOn w:val="1"/>
    <w:next w:val="1"/>
    <w:qFormat/>
    <w:uiPriority w:val="11"/>
    <w:pPr>
      <w:keepNext/>
      <w:keepLines/>
      <w:spacing w:before="360" w:after="80"/>
      <w:pPrChange w:id="2" w:author="Fabio Furia Silva" w:date="2019-02-03T18:28:00Z">
        <w:pPr>
          <w:keepNext/>
          <w:keepLines/>
          <w:p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between w:val="none" w:color="auto" w:sz="0" w:space="0"/>
          </w:pBdr>
          <w:spacing w:before="360" w:after="80"/>
          <w:jc w:val="both"/>
        </w:pPr>
      </w:pPrChange>
    </w:pPr>
    <w:rPr>
      <w:rFonts w:eastAsia="Georgia" w:cs="Georgia"/>
      <w:b/>
      <w:color w:val="auto"/>
      <w:sz w:val="32"/>
      <w:szCs w:val="48"/>
      <w:rPrChange w:id="3" w:author="Fabio Furia Silva" w:date="2019-02-03T18:28:00Z">
        <w:rPr>
          <w:rFonts w:ascii="Georgia" w:hAnsi="Georgia" w:eastAsia="Georgia" w:cs="Georgia"/>
          <w:i/>
          <w:sz w:val="48"/>
          <w:szCs w:val="48"/>
          <w:lang w:val="pt-BR" w:eastAsia="pt-BR" w:bidi="ar-SA"/>
        </w:rPr>
      </w:rPrChange>
    </w:rPr>
  </w:style>
  <w:style w:type="paragraph" w:styleId="19">
    <w:name w:val="footnote text"/>
    <w:basedOn w:val="1"/>
    <w:link w:val="34"/>
    <w:unhideWhenUsed/>
    <w:uiPriority w:val="99"/>
    <w:pPr>
      <w:ind w:firstLine="0"/>
    </w:pPr>
    <w:rPr>
      <w:sz w:val="20"/>
      <w:szCs w:val="20"/>
    </w:rPr>
  </w:style>
  <w:style w:type="character" w:styleId="21">
    <w:name w:val="annotation reference"/>
    <w:basedOn w:val="20"/>
    <w:semiHidden/>
    <w:unhideWhenUsed/>
    <w:uiPriority w:val="99"/>
    <w:rPr>
      <w:sz w:val="16"/>
      <w:szCs w:val="16"/>
    </w:rPr>
  </w:style>
  <w:style w:type="character" w:styleId="22">
    <w:name w:val="footnote reference"/>
    <w:basedOn w:val="20"/>
    <w:semiHidden/>
    <w:unhideWhenUsed/>
    <w:uiPriority w:val="99"/>
    <w:rPr>
      <w:vertAlign w:val="superscript"/>
    </w:rPr>
  </w:style>
  <w:style w:type="character" w:styleId="23">
    <w:name w:val="Hyperlink"/>
    <w:basedOn w:val="2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25">
    <w:name w:val="_Style 14"/>
    <w:basedOn w:val="2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6">
    <w:name w:val="Footer Char"/>
    <w:basedOn w:val="20"/>
    <w:link w:val="15"/>
    <w:uiPriority w:val="99"/>
  </w:style>
  <w:style w:type="character" w:customStyle="1" w:styleId="27">
    <w:name w:val="Header Char"/>
    <w:basedOn w:val="20"/>
    <w:link w:val="13"/>
    <w:uiPriority w:val="99"/>
  </w:style>
  <w:style w:type="character" w:customStyle="1" w:styleId="28">
    <w:name w:val="Comment Text Char"/>
    <w:basedOn w:val="20"/>
    <w:link w:val="11"/>
    <w:uiPriority w:val="99"/>
    <w:rPr>
      <w:sz w:val="20"/>
      <w:szCs w:val="20"/>
    </w:rPr>
  </w:style>
  <w:style w:type="character" w:customStyle="1" w:styleId="29">
    <w:name w:val="Comment Subject Char"/>
    <w:basedOn w:val="28"/>
    <w:link w:val="14"/>
    <w:semiHidden/>
    <w:uiPriority w:val="99"/>
    <w:rPr>
      <w:b/>
      <w:bCs/>
      <w:sz w:val="20"/>
      <w:szCs w:val="20"/>
    </w:rPr>
  </w:style>
  <w:style w:type="character" w:customStyle="1" w:styleId="30">
    <w:name w:val="Balloon Text Char"/>
    <w:basedOn w:val="20"/>
    <w:link w:val="17"/>
    <w:semiHidden/>
    <w:uiPriority w:val="99"/>
    <w:rPr>
      <w:rFonts w:ascii="Segoe UI" w:hAnsi="Segoe UI" w:cs="Segoe UI"/>
      <w:sz w:val="22"/>
      <w:szCs w:val="18"/>
      <w:lang w:val="pt-BR"/>
    </w:rPr>
  </w:style>
  <w:style w:type="character" w:customStyle="1" w:styleId="31">
    <w:name w:val="Heading 7 Char"/>
    <w:basedOn w:val="20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  <w:lang w:val="pt-BR"/>
    </w:rPr>
  </w:style>
  <w:style w:type="character" w:customStyle="1" w:styleId="32">
    <w:name w:val="Heading 8 Char"/>
    <w:basedOn w:val="20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pt-B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Heading 9 Char"/>
    <w:basedOn w:val="20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pt-B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Footnote Text Char"/>
    <w:basedOn w:val="20"/>
    <w:link w:val="19"/>
    <w:uiPriority w:val="99"/>
    <w:rPr>
      <w:rFonts w:ascii="Times New Roman" w:hAnsi="Times New Roman"/>
      <w:sz w:val="20"/>
      <w:szCs w:val="20"/>
      <w:lang w:val="pt-BR"/>
    </w:rPr>
  </w:style>
  <w:style w:type="character" w:customStyle="1" w:styleId="35">
    <w:name w:val="Unresolved Mention"/>
    <w:basedOn w:val="20"/>
    <w:semiHidden/>
    <w:unhideWhenUsed/>
    <w:uiPriority w:val="99"/>
    <w:rPr>
      <w:color w:val="605E5C"/>
      <w:shd w:val="clear" w:color="auto" w:fill="E1DFDD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paragraph" w:customStyle="1" w:styleId="37">
    <w:name w:val="Imagem"/>
    <w:basedOn w:val="1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jc w:val="center"/>
    </w:pPr>
  </w:style>
  <w:style w:type="paragraph" w:customStyle="1" w:styleId="38">
    <w:name w:val="LegendaTabela"/>
    <w:basedOn w:val="16"/>
    <w:link w:val="40"/>
    <w:qFormat/>
    <w:uiPriority w:val="0"/>
    <w:pPr>
      <w:spacing w:before="120" w:after="0"/>
    </w:pPr>
  </w:style>
  <w:style w:type="character" w:customStyle="1" w:styleId="39">
    <w:name w:val="Caption Char"/>
    <w:basedOn w:val="20"/>
    <w:link w:val="16"/>
    <w:uiPriority w:val="35"/>
    <w:rPr>
      <w:rFonts w:ascii="Times New Roman" w:hAnsi="Times New Roman"/>
      <w:b/>
      <w:iCs/>
      <w:color w:val="auto"/>
      <w:sz w:val="20"/>
      <w:szCs w:val="18"/>
      <w:lang w:val="pt-BR"/>
    </w:rPr>
  </w:style>
  <w:style w:type="character" w:customStyle="1" w:styleId="40">
    <w:name w:val="LegendaTabela Char"/>
    <w:basedOn w:val="39"/>
    <w:link w:val="38"/>
    <w:uiPriority w:val="0"/>
    <w:rPr>
      <w:rFonts w:ascii="Times New Roman" w:hAnsi="Times New Roman"/>
      <w:color w:val="auto"/>
      <w:sz w:val="20"/>
      <w:szCs w:val="18"/>
      <w:lang w:val="pt-BR"/>
    </w:rPr>
  </w:style>
  <w:style w:type="paragraph" w:customStyle="1" w:styleId="41">
    <w:name w:val="LO-normal1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Artigo_OPE_ADS_BD_SI.dotx</Template>
  <Pages>5</Pages>
  <Words>1502</Words>
  <Characters>8115</Characters>
  <Lines>67</Lines>
  <Paragraphs>19</Paragraphs>
  <TotalTime>59</TotalTime>
  <ScaleCrop>false</ScaleCrop>
  <LinksUpToDate>false</LinksUpToDate>
  <CharactersWithSpaces>9598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2019-08-15T05:40:00Z</dcterms:created>
  <dc:creator>Furia, Fabio</dc:creator>
  <cp:lastModifiedBy>vinicius</cp:lastModifiedBy>
  <dcterms:modified xsi:type="dcterms:W3CDTF">2019-08-28T18:18:52Z</dcterms:modified>
  <dc:title>Título do Trabalho de OPE: com Subtítulo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